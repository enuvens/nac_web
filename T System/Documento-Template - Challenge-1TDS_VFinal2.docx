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9F" w:rsidRDefault="00241D9F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0A4B8B" w:rsidRDefault="000A4B8B" w:rsidP="000A4B8B">
      <w:pPr>
        <w:pStyle w:val="Corpodetexto"/>
      </w:pPr>
    </w:p>
    <w:p w:rsidR="000A4B8B" w:rsidRPr="000A4B8B" w:rsidRDefault="000A4B8B" w:rsidP="000A4B8B">
      <w:pPr>
        <w:pStyle w:val="Corpodetexto"/>
      </w:pPr>
    </w:p>
    <w:p w:rsidR="009219A8" w:rsidRDefault="009219A8" w:rsidP="009535D7">
      <w:pPr>
        <w:rPr>
          <w:rFonts w:cs="Arial"/>
        </w:rPr>
      </w:pPr>
    </w:p>
    <w:p w:rsidR="009219A8" w:rsidRPr="00C05EFA" w:rsidRDefault="00C05EFA" w:rsidP="00C05EFA">
      <w:pPr>
        <w:jc w:val="center"/>
        <w:rPr>
          <w:rFonts w:cs="Arial"/>
          <w:b/>
          <w:sz w:val="40"/>
        </w:rPr>
      </w:pPr>
      <w:r w:rsidRPr="00C05EFA">
        <w:rPr>
          <w:rFonts w:cs="Arial"/>
          <w:b/>
          <w:sz w:val="40"/>
        </w:rPr>
        <w:t xml:space="preserve">DOCUMENTO DE </w:t>
      </w:r>
      <w:r w:rsidR="00076FA1">
        <w:rPr>
          <w:rFonts w:cs="Arial"/>
          <w:b/>
          <w:sz w:val="40"/>
        </w:rPr>
        <w:t>PROJETO</w:t>
      </w: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Pr="00800ECB" w:rsidRDefault="00800ECB" w:rsidP="00800ECB">
      <w:pPr>
        <w:tabs>
          <w:tab w:val="left" w:pos="6840"/>
        </w:tabs>
        <w:rPr>
          <w:rFonts w:cs="Arial"/>
        </w:rPr>
      </w:pPr>
      <w:r>
        <w:rPr>
          <w:rFonts w:cs="Arial"/>
        </w:rPr>
        <w:t xml:space="preserve">                               </w:t>
      </w:r>
      <w:r w:rsidR="004518CD">
        <w:rPr>
          <w:rFonts w:cs="Arial"/>
        </w:rPr>
        <w:t xml:space="preserve">         </w:t>
      </w:r>
      <w:r>
        <w:rPr>
          <w:rFonts w:cs="Arial"/>
        </w:rPr>
        <w:t xml:space="preserve">  </w:t>
      </w:r>
      <w:r w:rsidR="006E6ECA">
        <w:rPr>
          <w:rFonts w:cs="Arial"/>
        </w:rPr>
        <w:t>MME</w:t>
      </w:r>
      <w:r w:rsidR="00A15D61">
        <w:rPr>
          <w:rFonts w:cs="Arial"/>
        </w:rPr>
        <w:t>D</w:t>
      </w:r>
      <w:r w:rsidR="006E6ECA">
        <w:rPr>
          <w:rFonts w:cs="Arial"/>
        </w:rPr>
        <w:t>L- 1TDSJ</w:t>
      </w:r>
      <w:r>
        <w:rPr>
          <w:rFonts w:cs="Arial"/>
        </w:rPr>
        <w:tab/>
      </w:r>
    </w:p>
    <w:p w:rsidR="009219A8" w:rsidRDefault="009219A8" w:rsidP="009535D7">
      <w:pPr>
        <w:rPr>
          <w:rFonts w:cs="Arial"/>
        </w:rPr>
      </w:pPr>
    </w:p>
    <w:p w:rsidR="00202DFE" w:rsidRDefault="00202DFE" w:rsidP="00202DFE">
      <w:pPr>
        <w:pStyle w:val="Corpodetexto"/>
      </w:pPr>
    </w:p>
    <w:p w:rsidR="00202DFE" w:rsidRPr="00202DFE" w:rsidRDefault="00202DFE" w:rsidP="00202DFE">
      <w:pPr>
        <w:pStyle w:val="Corpodetexto"/>
      </w:pPr>
    </w:p>
    <w:p w:rsidR="00202DFE" w:rsidRPr="00202DFE" w:rsidRDefault="00202DFE" w:rsidP="00202DFE">
      <w:pPr>
        <w:pStyle w:val="Corpodetexto"/>
      </w:pPr>
    </w:p>
    <w:p w:rsidR="009219A8" w:rsidRDefault="009219A8" w:rsidP="009535D7">
      <w:pPr>
        <w:rPr>
          <w:rFonts w:cs="Arial"/>
        </w:rPr>
      </w:pPr>
    </w:p>
    <w:p w:rsidR="009219A8" w:rsidRPr="000A4B8B" w:rsidRDefault="000A4B8B" w:rsidP="000A4B8B">
      <w:pPr>
        <w:jc w:val="center"/>
        <w:rPr>
          <w:rFonts w:cs="Arial"/>
          <w:sz w:val="28"/>
        </w:rPr>
      </w:pPr>
      <w:r w:rsidRPr="000A4B8B">
        <w:rPr>
          <w:rFonts w:cs="Arial"/>
          <w:sz w:val="28"/>
        </w:rPr>
        <w:t>2017</w:t>
      </w:r>
    </w:p>
    <w:p w:rsidR="009219A8" w:rsidRPr="006E59E7" w:rsidRDefault="00C05EFA" w:rsidP="000A4B8B">
      <w:pPr>
        <w:spacing w:after="160" w:line="259" w:lineRule="auto"/>
        <w:ind w:firstLine="0"/>
        <w:jc w:val="center"/>
        <w:rPr>
          <w:rStyle w:val="SubTtulo-AutoreVersoChar"/>
        </w:rPr>
      </w:pPr>
      <w:r>
        <w:rPr>
          <w:rFonts w:cs="Arial"/>
        </w:rPr>
        <w:br w:type="page"/>
      </w:r>
      <w:r w:rsidR="009219A8" w:rsidRPr="006E59E7">
        <w:rPr>
          <w:rStyle w:val="SubTtulo-AutoreVersoChar"/>
        </w:rPr>
        <w:lastRenderedPageBreak/>
        <w:t>HISTÓRICO DE REVISÕES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884"/>
        <w:gridCol w:w="1264"/>
        <w:gridCol w:w="2113"/>
        <w:gridCol w:w="4233"/>
      </w:tblGrid>
      <w:tr w:rsidR="009219A8" w:rsidRPr="00B118A1" w:rsidTr="004C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trHeight w:val="77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:rsidR="009219A8" w:rsidRDefault="009219A8" w:rsidP="009535D7">
      <w:pPr>
        <w:rPr>
          <w:rFonts w:cs="Arial"/>
        </w:rPr>
      </w:pPr>
    </w:p>
    <w:p w:rsidR="0082679B" w:rsidRDefault="0082679B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eastAsia="en-US"/>
        </w:rPr>
        <w:id w:val="-150058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06F" w:rsidRPr="0017206F" w:rsidRDefault="0017206F" w:rsidP="0017206F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17206F">
            <w:rPr>
              <w:rFonts w:ascii="Arial" w:hAnsi="Arial" w:cs="Arial"/>
              <w:b/>
              <w:color w:val="auto"/>
            </w:rPr>
            <w:t>Sumário</w:t>
          </w:r>
        </w:p>
        <w:p w:rsidR="00894DEC" w:rsidRDefault="0017206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3925" w:history="1">
            <w:r w:rsidR="00894DEC" w:rsidRPr="00EE5B8D">
              <w:rPr>
                <w:rStyle w:val="Hyperlink"/>
                <w:noProof/>
              </w:rPr>
              <w:t>1 DECLARAÇÃO DE ESCOPO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_Toc482173925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6" w:history="1">
            <w:r w:rsidR="00894DEC" w:rsidRPr="00EE5B8D">
              <w:rPr>
                <w:rStyle w:val="Hyperlink"/>
                <w:noProof/>
              </w:rPr>
              <w:t>1.1. História de Usuário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_Toc482173926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7" w:history="1">
            <w:r w:rsidR="00894DEC" w:rsidRPr="00EE5B8D">
              <w:rPr>
                <w:rStyle w:val="Hyperlink"/>
                <w:noProof/>
              </w:rPr>
              <w:t>1.2 Premissas e Restrições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_Toc482173927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8" w:history="1">
            <w:r w:rsidR="00894DEC" w:rsidRPr="00EE5B8D">
              <w:rPr>
                <w:rStyle w:val="Hyperlink"/>
                <w:noProof/>
              </w:rPr>
              <w:t>1.3 Delimitação do Problema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_Toc482173928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9" w:history="1">
            <w:r w:rsidR="00894DEC" w:rsidRPr="00EE5B8D">
              <w:rPr>
                <w:rStyle w:val="Hyperlink"/>
                <w:noProof/>
              </w:rPr>
              <w:t>2 PLANEJAMENTO GERAL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_Toc482173929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0" w:history="1">
            <w:r w:rsidR="00894DEC" w:rsidRPr="00EE5B8D">
              <w:rPr>
                <w:rStyle w:val="Hyperlink"/>
                <w:noProof/>
              </w:rPr>
              <w:t>2.1 Plano de entregas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_Toc482173930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1" w:history="1">
            <w:r w:rsidR="00894DEC" w:rsidRPr="00EE5B8D">
              <w:rPr>
                <w:rStyle w:val="Hyperlink"/>
                <w:noProof/>
              </w:rPr>
              <w:t>2.2 Cronograma detalhado de atividades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_Toc482173931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2" w:history="1">
            <w:r w:rsidR="00894DEC" w:rsidRPr="00EE5B8D">
              <w:rPr>
                <w:rStyle w:val="Hyperlink"/>
                <w:noProof/>
              </w:rPr>
              <w:t>3 REQUISITOS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_Toc482173932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6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3" w:history="1">
            <w:r w:rsidR="00894DEC" w:rsidRPr="00EE5B8D">
              <w:rPr>
                <w:rStyle w:val="Hyperlink"/>
                <w:noProof/>
              </w:rPr>
              <w:t>3.1 Lista de requisitos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_Toc482173933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6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4" w:history="1">
            <w:r w:rsidR="00894DEC" w:rsidRPr="00EE5B8D">
              <w:rPr>
                <w:rStyle w:val="Hyperlink"/>
                <w:noProof/>
                <w:lang w:val="en-US"/>
              </w:rPr>
              <w:t>4 Diagrama de Caso de Uso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_Toc482173934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7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5" w:history="1">
            <w:r w:rsidR="00894DEC" w:rsidRPr="00EE5B8D">
              <w:rPr>
                <w:rStyle w:val="Hyperlink"/>
                <w:noProof/>
                <w:lang w:val="en-US"/>
              </w:rPr>
              <w:t>4.1 Documentação de Caso de Uso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_Toc482173935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7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6" w:history="1">
            <w:r w:rsidR="00894DEC" w:rsidRPr="00EE5B8D">
              <w:rPr>
                <w:rStyle w:val="Hyperlink"/>
                <w:noProof/>
              </w:rPr>
              <w:t>5 Protótipos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_Toc482173936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8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7" w:history="1">
            <w:r w:rsidR="00894DEC" w:rsidRPr="00EE5B8D">
              <w:rPr>
                <w:rStyle w:val="Hyperlink"/>
                <w:noProof/>
              </w:rPr>
              <w:t>6 ANÁLISE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_Toc482173937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8" w:history="1">
            <w:r w:rsidR="00894DEC" w:rsidRPr="00EE5B8D">
              <w:rPr>
                <w:rStyle w:val="Hyperlink"/>
                <w:noProof/>
              </w:rPr>
              <w:t>6.1 Modelo de Dados Lógico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_Toc482173938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9" w:history="1">
            <w:r w:rsidR="00894DEC" w:rsidRPr="00EE5B8D">
              <w:rPr>
                <w:rStyle w:val="Hyperlink"/>
                <w:noProof/>
              </w:rPr>
              <w:t>6.2 Modelo de Dados Físico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_Toc482173939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0" w:history="1">
            <w:r w:rsidR="00894DEC" w:rsidRPr="00EE5B8D">
              <w:rPr>
                <w:rStyle w:val="Hyperlink"/>
                <w:noProof/>
              </w:rPr>
              <w:t>7 DIAGRAMAS DE CLASSE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_Toc482173940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10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1" w:history="1">
            <w:r w:rsidR="00894DEC" w:rsidRPr="00EE5B8D">
              <w:rPr>
                <w:rStyle w:val="Hyperlink"/>
                <w:noProof/>
              </w:rPr>
              <w:t>8 DIAGRAMAS DE sequência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_Toc482173941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11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7A51C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2" w:history="1">
            <w:r w:rsidR="00894DEC" w:rsidRPr="00EE5B8D">
              <w:rPr>
                <w:rStyle w:val="Hyperlink"/>
                <w:noProof/>
              </w:rPr>
              <w:t>9 IDENTIFICAÇÃO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_Toc482173942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12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17206F" w:rsidRDefault="0017206F">
          <w:r>
            <w:rPr>
              <w:b/>
              <w:bCs/>
            </w:rPr>
            <w:fldChar w:fldCharType="end"/>
          </w:r>
        </w:p>
      </w:sdtContent>
    </w:sdt>
    <w:p w:rsidR="0082679B" w:rsidRPr="0022187C" w:rsidRDefault="0082679B" w:rsidP="0082679B">
      <w:pPr>
        <w:pStyle w:val="Ttulo-Sumrios"/>
      </w:pPr>
    </w:p>
    <w:p w:rsidR="0082679B" w:rsidRDefault="0082679B" w:rsidP="0082679B">
      <w:pPr>
        <w:pStyle w:val="Ttulo1"/>
      </w:pPr>
      <w:bookmarkStart w:id="0" w:name="_Toc456090742"/>
      <w:bookmarkStart w:id="1" w:name="_Toc482173925"/>
      <w:r>
        <w:lastRenderedPageBreak/>
        <w:t xml:space="preserve">1 </w:t>
      </w:r>
      <w:bookmarkEnd w:id="0"/>
      <w:r w:rsidR="00076FA1">
        <w:t>DECLARAÇÃO DE ESCOPO</w:t>
      </w:r>
      <w:bookmarkEnd w:id="1"/>
      <w:r w:rsidR="003F6715">
        <w:t xml:space="preserve"> </w:t>
      </w:r>
    </w:p>
    <w:p w:rsidR="003F6715" w:rsidRPr="003F6715" w:rsidRDefault="003F6715" w:rsidP="003F6715">
      <w:pPr>
        <w:pStyle w:val="PargrafodaLista"/>
        <w:ind w:left="0" w:firstLine="709"/>
      </w:pPr>
      <w:r>
        <w:t>O objetivo</w:t>
      </w:r>
      <w:r w:rsidR="002A37F0">
        <w:t xml:space="preserve"> do sistema é a coordenação da produção em massa de um produto pré-definido pelo cliente (T-system), com esse sistema o usuário poderá acessar as vendas, produtos em estoque e se comunicar com fornecedores de matéria-prima em caso de falta de produtos.    </w:t>
      </w:r>
    </w:p>
    <w:p w:rsidR="0082679B" w:rsidRPr="003030A9" w:rsidRDefault="0082679B" w:rsidP="0082679B">
      <w:pPr>
        <w:pStyle w:val="Ttulo2"/>
      </w:pPr>
      <w:bookmarkStart w:id="2" w:name="_Toc456090743"/>
      <w:bookmarkStart w:id="3" w:name="_Toc482173926"/>
      <w:r>
        <w:t>1.1</w:t>
      </w:r>
      <w:r w:rsidR="00076FA1">
        <w:t>.</w:t>
      </w:r>
      <w:r>
        <w:t xml:space="preserve"> </w:t>
      </w:r>
      <w:bookmarkEnd w:id="2"/>
      <w:r w:rsidR="00076FA1">
        <w:t>História de Usuário</w:t>
      </w:r>
      <w:bookmarkEnd w:id="3"/>
    </w:p>
    <w:p w:rsidR="003C155B" w:rsidRPr="003C155B" w:rsidRDefault="00B20CFE" w:rsidP="003C155B">
      <w:pPr>
        <w:pStyle w:val="Corpodetexto"/>
        <w:ind w:firstLine="0"/>
        <w:rPr>
          <w:lang w:val="en-US"/>
        </w:rPr>
      </w:pPr>
      <w:r>
        <w:rPr>
          <w:lang w:val="en-US"/>
        </w:rPr>
        <w:t xml:space="preserve">       </w:t>
      </w:r>
      <w:r w:rsidR="003C155B" w:rsidRPr="003C155B">
        <w:rPr>
          <w:lang w:val="en-US"/>
        </w:rPr>
        <w:t xml:space="preserve">Como um cliente quero organizar, verificar as </w:t>
      </w:r>
      <w:r w:rsidR="003C155B">
        <w:rPr>
          <w:lang w:val="en-US"/>
        </w:rPr>
        <w:t xml:space="preserve">matérias-primas e produtos para </w:t>
      </w:r>
      <w:r w:rsidR="003C155B" w:rsidRPr="003C155B">
        <w:rPr>
          <w:lang w:val="en-US"/>
        </w:rPr>
        <w:t>ter uma ordem de vendas.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Como um funcionário de estoque quero checar</w:t>
      </w:r>
      <w:r>
        <w:rPr>
          <w:lang w:val="en-US"/>
        </w:rPr>
        <w:t xml:space="preserve"> as matérias-primas para enviar </w:t>
      </w:r>
      <w:r w:rsidRPr="003C155B">
        <w:rPr>
          <w:lang w:val="en-US"/>
        </w:rPr>
        <w:t>o produto ao usuário.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Como usuário quero registrar ordem de produção, fabricação e compras; listar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matérias-primas; checar estoque; analisar fornecedores; analisar o custo e</w:t>
      </w:r>
    </w:p>
    <w:p w:rsidR="00234131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determinar o valor unitário; de modo que tenha o controle de ordem de vendas.</w:t>
      </w:r>
    </w:p>
    <w:p w:rsidR="00234131" w:rsidRDefault="00234131" w:rsidP="00076FA1">
      <w:pPr>
        <w:pStyle w:val="Ttulo2"/>
      </w:pPr>
      <w:bookmarkStart w:id="4" w:name="_Toc482173927"/>
      <w:r>
        <w:t xml:space="preserve">1.2 </w:t>
      </w:r>
      <w:r w:rsidR="00076FA1">
        <w:t>Premissas e Restrições</w:t>
      </w:r>
      <w:bookmarkEnd w:id="4"/>
    </w:p>
    <w:p w:rsidR="0097460E" w:rsidRPr="00443E21" w:rsidRDefault="0097460E" w:rsidP="0097460E">
      <w:pPr>
        <w:pStyle w:val="PargrafodaLista"/>
        <w:rPr>
          <w:b/>
        </w:rPr>
      </w:pPr>
      <w:r w:rsidRPr="00443E21">
        <w:rPr>
          <w:b/>
        </w:rPr>
        <w:t>Premissas:</w:t>
      </w:r>
    </w:p>
    <w:p w:rsidR="00334FBE" w:rsidRPr="00CF2771" w:rsidRDefault="0097460E" w:rsidP="00334FBE">
      <w:pPr>
        <w:pStyle w:val="PargrafodaLista"/>
        <w:rPr>
          <w:u w:val="single"/>
        </w:rPr>
      </w:pPr>
      <w:r>
        <w:t xml:space="preserve">    </w:t>
      </w:r>
      <w:r w:rsidR="003C155B">
        <w:t xml:space="preserve"> Cada fase do processo deve ser entregue no portal sendo possível a visualização dos requisitos </w:t>
      </w:r>
      <w:r w:rsidR="00443E21">
        <w:t>pedidos estaremos atualizando os arquivos enviados conforme forem pedidos ao longo do projeto</w:t>
      </w:r>
      <w:r w:rsidR="00334FBE">
        <w:t xml:space="preserve">, ter apenas 1 produto, porém com 3 cores (magenta, branco e azul). </w:t>
      </w:r>
      <w:r w:rsidR="00B1547B">
        <w:t xml:space="preserve">Devera existir </w:t>
      </w:r>
      <w:r w:rsidR="00CF2771">
        <w:t>N</w:t>
      </w:r>
      <w:r w:rsidR="00B1547B">
        <w:t xml:space="preserve"> fornecedores cadastrados, </w:t>
      </w:r>
      <w:r w:rsidR="00CF2771">
        <w:t xml:space="preserve">cada consulta lista </w:t>
      </w:r>
      <w:r w:rsidR="00334FBE">
        <w:t>3</w:t>
      </w:r>
      <w:r w:rsidR="00CF2771">
        <w:t xml:space="preserve"> fornecedores, a cada x meses um desses três fornecedores deve ser alterado.</w:t>
      </w:r>
    </w:p>
    <w:p w:rsidR="0097460E" w:rsidRPr="0097460E" w:rsidRDefault="0097460E" w:rsidP="0097460E">
      <w:pPr>
        <w:pStyle w:val="PargrafodaLista"/>
      </w:pPr>
    </w:p>
    <w:p w:rsidR="00556AC6" w:rsidRDefault="00556AC6" w:rsidP="00076FA1">
      <w:pPr>
        <w:pStyle w:val="PargrafodaLista"/>
        <w:rPr>
          <w:b/>
        </w:rPr>
      </w:pPr>
    </w:p>
    <w:p w:rsidR="00443E21" w:rsidRDefault="003C7F90" w:rsidP="00076FA1">
      <w:pPr>
        <w:pStyle w:val="PargrafodaLista"/>
      </w:pPr>
      <w:r w:rsidRPr="00443E21">
        <w:rPr>
          <w:b/>
        </w:rPr>
        <w:lastRenderedPageBreak/>
        <w:t>Restrições</w:t>
      </w:r>
      <w:r w:rsidR="00443E21">
        <w:t>:</w:t>
      </w:r>
    </w:p>
    <w:p w:rsidR="00076FA1" w:rsidRDefault="003C7F90" w:rsidP="00076FA1">
      <w:pPr>
        <w:pStyle w:val="PargrafodaLista"/>
      </w:pPr>
      <w:r>
        <w:t>Analise de produtos acabados disponíveis: Saldo Atual esteja abaixo do mínimo</w:t>
      </w:r>
      <w:r w:rsidR="00CF2771">
        <w:t xml:space="preserve"> deve informar o gerente da área</w:t>
      </w:r>
    </w:p>
    <w:p w:rsidR="003C7F90" w:rsidRDefault="00443E21" w:rsidP="00443E21">
      <w:pPr>
        <w:pStyle w:val="PargrafodaLista"/>
        <w:ind w:firstLine="0"/>
      </w:pPr>
      <w:r>
        <w:t xml:space="preserve">            </w:t>
      </w:r>
      <w:r w:rsidR="003C7F90">
        <w:t xml:space="preserve">Estoque de Produto: Se não Existir produtos acabados em estoque </w:t>
      </w:r>
      <w:r w:rsidR="00410E89">
        <w:t>inicie uma produção de produtos relativos.</w:t>
      </w:r>
    </w:p>
    <w:p w:rsidR="00410E89" w:rsidRDefault="00410E89" w:rsidP="00076FA1">
      <w:pPr>
        <w:pStyle w:val="PargrafodaLista"/>
      </w:pPr>
      <w:r>
        <w:t>Entrada e Saida de Estoque: Caso exista materiais suficientes, utilize estoque de materiais, caso não gerar uma compra com o fornecedor.</w:t>
      </w:r>
    </w:p>
    <w:p w:rsidR="00410E89" w:rsidRDefault="00443E21" w:rsidP="00443E21">
      <w:pPr>
        <w:pStyle w:val="PargrafodaLista"/>
        <w:ind w:firstLine="0"/>
      </w:pPr>
      <w:r>
        <w:t xml:space="preserve">           </w:t>
      </w:r>
      <w:r w:rsidR="00410E89">
        <w:t>Pedidos de venda: Caso tenha Estoque gerar uma ordem de distribuição, caso não tenha estoque gerar ordem de produção</w:t>
      </w:r>
    </w:p>
    <w:p w:rsidR="00410E89" w:rsidRDefault="00443E21" w:rsidP="00443E21">
      <w:pPr>
        <w:pStyle w:val="PargrafodaLista"/>
        <w:ind w:firstLine="0"/>
      </w:pPr>
      <w:r>
        <w:t xml:space="preserve">            </w:t>
      </w:r>
      <w:r w:rsidR="00410E89">
        <w:t>Distribuição: Caso não tenha produtos acabados disponíveis e/ou abastecimento mais econômico gerar uma ordem de produção. Caso tenha produto acabados gerenciar a transferência de produtos para origem de venda</w:t>
      </w:r>
    </w:p>
    <w:p w:rsidR="0097460E" w:rsidRDefault="0097460E" w:rsidP="0097460E">
      <w:pPr>
        <w:pStyle w:val="PargrafodaLista"/>
      </w:pPr>
      <w:r w:rsidRPr="0097460E">
        <w:t>Pedido de venda</w:t>
      </w:r>
      <w:r>
        <w:t>: Se for pendente colocar como registrado e não entregue. Se for entregue colocar como atendido e, conforme necessidade do cliente</w:t>
      </w:r>
    </w:p>
    <w:p w:rsidR="0097460E" w:rsidRDefault="0097460E" w:rsidP="0097460E">
      <w:pPr>
        <w:pStyle w:val="PargrafodaLista"/>
        <w:ind w:firstLine="0"/>
      </w:pPr>
      <w:r>
        <w:t xml:space="preserve">       </w:t>
      </w:r>
      <w:r w:rsidR="00443E21">
        <w:t xml:space="preserve">     </w:t>
      </w:r>
      <w:r w:rsidRPr="0097460E">
        <w:t>Estoque de materia</w:t>
      </w:r>
      <w:r>
        <w:t>i</w:t>
      </w:r>
      <w:r w:rsidRPr="0097460E">
        <w:t>s primas</w:t>
      </w:r>
      <w:r>
        <w:t>: Caso não exista matéria-prima suficiente, gerar ordem de compra de materiais</w:t>
      </w:r>
    </w:p>
    <w:p w:rsidR="0097460E" w:rsidRPr="00076FA1" w:rsidRDefault="0097460E" w:rsidP="00410E89">
      <w:pPr>
        <w:pStyle w:val="PargrafodaLista"/>
      </w:pPr>
      <w:r>
        <w:t xml:space="preserve">     </w:t>
      </w:r>
    </w:p>
    <w:p w:rsidR="00234131" w:rsidRPr="003030A9" w:rsidRDefault="00234131" w:rsidP="00234131">
      <w:pPr>
        <w:pStyle w:val="Ttulo2"/>
      </w:pPr>
      <w:bookmarkStart w:id="5" w:name="_Toc482173928"/>
      <w:r>
        <w:t>1.3 Delimitação do Problema</w:t>
      </w:r>
      <w:bookmarkEnd w:id="5"/>
    </w:p>
    <w:p w:rsidR="00234131" w:rsidRPr="00271C15" w:rsidRDefault="002A37F0" w:rsidP="00234131">
      <w:pPr>
        <w:pStyle w:val="Corpodetexto"/>
        <w:ind w:firstLine="0"/>
        <w:rPr>
          <w:u w:val="single"/>
        </w:rPr>
      </w:pPr>
      <w:r>
        <w:t xml:space="preserve">     </w:t>
      </w:r>
      <w:r w:rsidR="00271C15">
        <w:t>Estamos realizando este sistema para poder auxiliar nas partes de vendas dos produtos e também para fazer uma boa ligação entre</w:t>
      </w:r>
      <w:r w:rsidR="00F70635">
        <w:t xml:space="preserve"> cada </w:t>
      </w:r>
      <w:r w:rsidR="00271C15">
        <w:t>parte de estoque, produção e matéria-prima.</w:t>
      </w:r>
    </w:p>
    <w:p w:rsidR="00234131" w:rsidRDefault="00234131" w:rsidP="00234131">
      <w:pPr>
        <w:pStyle w:val="Ttulo1"/>
      </w:pPr>
      <w:bookmarkStart w:id="6" w:name="_Toc482173929"/>
      <w:r>
        <w:lastRenderedPageBreak/>
        <w:t xml:space="preserve">2 </w:t>
      </w:r>
      <w:r w:rsidR="00076FA1">
        <w:t>PLANEJAMENTO GERAL</w:t>
      </w:r>
      <w:bookmarkEnd w:id="6"/>
    </w:p>
    <w:p w:rsidR="00234131" w:rsidRPr="00234131" w:rsidRDefault="00234131" w:rsidP="00234131">
      <w:pPr>
        <w:pStyle w:val="PargrafodaLista"/>
        <w:ind w:left="0"/>
      </w:pPr>
      <w:r>
        <w:t xml:space="preserve">Este capítulo tem como objetivo descrever </w:t>
      </w:r>
      <w:r w:rsidR="00076FA1">
        <w:t>os marcos de entregas previstas e principais atividades que serão desenvolvidas no projeto</w:t>
      </w:r>
      <w:r>
        <w:t>.</w:t>
      </w:r>
    </w:p>
    <w:p w:rsidR="00234131" w:rsidRPr="003030A9" w:rsidRDefault="00234131" w:rsidP="00234131">
      <w:pPr>
        <w:pStyle w:val="Ttulo2"/>
      </w:pPr>
      <w:bookmarkStart w:id="7" w:name="_Toc482173930"/>
      <w:r>
        <w:t xml:space="preserve">2.1 </w:t>
      </w:r>
      <w:r w:rsidR="00076FA1">
        <w:t>Plano de entregas</w:t>
      </w:r>
      <w:bookmarkEnd w:id="7"/>
      <w:ins w:id="8" w:author="FIAP" w:date="2016-12-05T19:30:00Z">
        <w:r>
          <w:t xml:space="preserve"> </w:t>
        </w:r>
      </w:ins>
    </w:p>
    <w:p w:rsidR="00060432" w:rsidRDefault="00076FA1" w:rsidP="00234131">
      <w:pPr>
        <w:pStyle w:val="Corpodetexto"/>
      </w:pPr>
      <w:r>
        <w:t xml:space="preserve">Imagem retirada do MS-Project ou outra ferramenta de planejamento </w:t>
      </w:r>
      <w:r w:rsidR="004A1CD3">
        <w:t>de projeto, contendo a visão dos marcos de entregas</w:t>
      </w:r>
      <w:r w:rsidR="00234131">
        <w:t xml:space="preserve">. </w:t>
      </w:r>
    </w:p>
    <w:p w:rsidR="00234131" w:rsidRPr="003030A9" w:rsidRDefault="00060432" w:rsidP="00234131">
      <w:pPr>
        <w:pStyle w:val="Ttulo2"/>
      </w:pPr>
      <w:bookmarkStart w:id="9" w:name="_Toc482173931"/>
      <w:r>
        <w:t>2.2</w:t>
      </w:r>
      <w:r w:rsidR="00234131">
        <w:t xml:space="preserve"> </w:t>
      </w:r>
      <w:r w:rsidR="004A1CD3">
        <w:t>Cronograma detalhado de atividades</w:t>
      </w:r>
      <w:bookmarkEnd w:id="9"/>
    </w:p>
    <w:p w:rsidR="00234131" w:rsidRDefault="004A1CD3" w:rsidP="00234131">
      <w:pPr>
        <w:pStyle w:val="Corpodetexto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resumida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plano</w:t>
      </w:r>
      <w:proofErr w:type="spellEnd"/>
      <w:r>
        <w:rPr>
          <w:lang w:val="en-US"/>
        </w:rPr>
        <w:t xml:space="preserve"> complete de </w:t>
      </w:r>
      <w:proofErr w:type="spellStart"/>
      <w:r>
        <w:rPr>
          <w:lang w:val="en-US"/>
        </w:rPr>
        <w:t>atividades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contendo</w:t>
      </w:r>
      <w:proofErr w:type="spellEnd"/>
      <w:r>
        <w:rPr>
          <w:lang w:val="en-US"/>
        </w:rPr>
        <w:t>:</w:t>
      </w:r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Tarefa</w:t>
      </w:r>
      <w:proofErr w:type="spellEnd"/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previsto</w:t>
      </w:r>
      <w:proofErr w:type="spellEnd"/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Término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previsto</w:t>
      </w:r>
      <w:proofErr w:type="spellEnd"/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GANTT Chart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visão</w:t>
      </w:r>
      <w:proofErr w:type="spellEnd"/>
      <w:r>
        <w:rPr>
          <w:lang w:val="en-US"/>
        </w:rPr>
        <w:t xml:space="preserve"> mensal</w:t>
      </w:r>
    </w:p>
    <w:p w:rsidR="00060432" w:rsidRPr="004A1CD3" w:rsidRDefault="005C4547" w:rsidP="004A1CD3">
      <w:pPr>
        <w:pStyle w:val="Corpodetexto"/>
        <w:ind w:left="708" w:firstLine="0"/>
        <w:rPr>
          <w:lang w:val="en-US"/>
        </w:rPr>
      </w:pP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o </w:t>
      </w:r>
      <w:proofErr w:type="spellStart"/>
      <w:r>
        <w:rPr>
          <w:lang w:val="en-US"/>
        </w:rPr>
        <w:t>plano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completo</w:t>
      </w:r>
      <w:proofErr w:type="spellEnd"/>
      <w:r w:rsidR="004A1CD3">
        <w:rPr>
          <w:lang w:val="en-US"/>
        </w:rPr>
        <w:t xml:space="preserve"> </w:t>
      </w:r>
      <w:proofErr w:type="spellStart"/>
      <w:r w:rsidR="004A1CD3">
        <w:rPr>
          <w:lang w:val="en-US"/>
        </w:rPr>
        <w:t>deve</w:t>
      </w:r>
      <w:proofErr w:type="spellEnd"/>
      <w:r w:rsidR="004A1CD3">
        <w:rPr>
          <w:lang w:val="en-US"/>
        </w:rPr>
        <w:t xml:space="preserve"> </w:t>
      </w:r>
      <w:proofErr w:type="spellStart"/>
      <w:r w:rsidR="004A1CD3">
        <w:rPr>
          <w:lang w:val="en-US"/>
        </w:rPr>
        <w:t>constar</w:t>
      </w:r>
      <w:proofErr w:type="spellEnd"/>
      <w:r w:rsidR="004A1CD3">
        <w:rPr>
          <w:lang w:val="en-US"/>
        </w:rPr>
        <w:t xml:space="preserve"> </w:t>
      </w:r>
      <w:proofErr w:type="spellStart"/>
      <w:r w:rsidR="004A1CD3">
        <w:rPr>
          <w:lang w:val="en-US"/>
        </w:rPr>
        <w:t>em</w:t>
      </w:r>
      <w:proofErr w:type="spellEnd"/>
      <w:r w:rsidR="005B6046">
        <w:rPr>
          <w:lang w:val="en-US"/>
        </w:rPr>
        <w:t xml:space="preserve"> </w:t>
      </w:r>
      <w:proofErr w:type="spellStart"/>
      <w:r w:rsidR="005B6046">
        <w:rPr>
          <w:lang w:val="en-US"/>
        </w:rPr>
        <w:t>u</w:t>
      </w:r>
      <w:r w:rsidR="004A1CD3">
        <w:rPr>
          <w:lang w:val="en-US"/>
        </w:rPr>
        <w:t>ma</w:t>
      </w:r>
      <w:proofErr w:type="spellEnd"/>
      <w:r w:rsidR="004A1CD3">
        <w:rPr>
          <w:lang w:val="en-US"/>
        </w:rPr>
        <w:t xml:space="preserve"> </w:t>
      </w:r>
      <w:proofErr w:type="spellStart"/>
      <w:r w:rsidR="004A1CD3">
        <w:rPr>
          <w:lang w:val="en-US"/>
        </w:rPr>
        <w:t>ferramenta</w:t>
      </w:r>
      <w:proofErr w:type="spellEnd"/>
      <w:r w:rsidR="004A1CD3">
        <w:rPr>
          <w:lang w:val="en-US"/>
        </w:rPr>
        <w:t xml:space="preserve"> de </w:t>
      </w:r>
      <w:proofErr w:type="spellStart"/>
      <w:r w:rsidR="004A1CD3">
        <w:rPr>
          <w:lang w:val="en-US"/>
        </w:rPr>
        <w:t>planejament</w:t>
      </w:r>
      <w:r w:rsidR="005B6046">
        <w:rPr>
          <w:lang w:val="en-US"/>
        </w:rPr>
        <w:t>o</w:t>
      </w:r>
      <w:proofErr w:type="spellEnd"/>
      <w:r w:rsidR="005B6046">
        <w:rPr>
          <w:lang w:val="en-US"/>
        </w:rPr>
        <w:t>.</w:t>
      </w:r>
    </w:p>
    <w:p w:rsidR="00060432" w:rsidRDefault="00060432" w:rsidP="00060432">
      <w:pPr>
        <w:pStyle w:val="Ttulo1"/>
      </w:pPr>
      <w:bookmarkStart w:id="10" w:name="_Toc482173932"/>
      <w:r>
        <w:lastRenderedPageBreak/>
        <w:t>3 REQUISITOS</w:t>
      </w:r>
      <w:bookmarkEnd w:id="10"/>
    </w:p>
    <w:p w:rsidR="00060432" w:rsidRPr="00060432" w:rsidRDefault="00DF4577" w:rsidP="00060432">
      <w:pPr>
        <w:pStyle w:val="PargrafodaLista"/>
        <w:ind w:left="0"/>
      </w:pPr>
      <w:r>
        <w:t xml:space="preserve">Requisitos sobre vendas, estoque incluído também entrada e saída de Estoque, sobre os produtos e também incluído matéria-prima e fornecedores </w:t>
      </w:r>
    </w:p>
    <w:p w:rsidR="00234131" w:rsidRPr="003030A9" w:rsidRDefault="00060432" w:rsidP="00234131">
      <w:pPr>
        <w:pStyle w:val="Ttulo2"/>
      </w:pPr>
      <w:bookmarkStart w:id="11" w:name="_Toc482173933"/>
      <w:r>
        <w:t>3</w:t>
      </w:r>
      <w:r w:rsidR="00234131">
        <w:t xml:space="preserve">.1 </w:t>
      </w:r>
      <w:r w:rsidR="004A1CD3">
        <w:t>Lista de requisitos</w:t>
      </w:r>
      <w:bookmarkEnd w:id="11"/>
      <w:ins w:id="12" w:author="FIAP" w:date="2016-12-05T19:30:00Z">
        <w:r w:rsidR="00234131">
          <w:t xml:space="preserve"> </w:t>
        </w:r>
      </w:ins>
    </w:p>
    <w:p w:rsidR="00234131" w:rsidRDefault="00060432" w:rsidP="00234131">
      <w:pPr>
        <w:pStyle w:val="Corpodetexto"/>
      </w:pPr>
      <w:r>
        <w:t>Neste item devem ser apresentados os requisitos funcionais</w:t>
      </w:r>
      <w:r w:rsidR="004A1CD3">
        <w:t xml:space="preserve"> viáveis</w:t>
      </w:r>
      <w:r>
        <w:t xml:space="preserve"> que especificam ações que um sistema deve ser capaz de executar, ou seja, as funcionalidades do sistema.</w:t>
      </w:r>
      <w:r w:rsidR="00BE3AD2">
        <w:t xml:space="preserve"> Utilizar o </w:t>
      </w:r>
      <w:proofErr w:type="spellStart"/>
      <w:r w:rsidR="00BE3AD2">
        <w:t>template</w:t>
      </w:r>
      <w:proofErr w:type="spellEnd"/>
      <w:r w:rsidR="00BE3AD2">
        <w:t xml:space="preserve"> abaixo.</w:t>
      </w:r>
    </w:p>
    <w:p w:rsidR="006E59E7" w:rsidRDefault="006E59E7" w:rsidP="00E56AAF">
      <w:pPr>
        <w:pStyle w:val="Ttulo2"/>
      </w:pPr>
      <w:bookmarkStart w:id="13" w:name="_GoBack"/>
      <w:bookmarkEnd w:id="13"/>
    </w:p>
    <w:p w:rsidR="00B415A2" w:rsidRPr="00826699" w:rsidRDefault="00B415A2" w:rsidP="00B415A2">
      <w:pPr>
        <w:pStyle w:val="Ttulo1"/>
        <w:rPr>
          <w:lang w:val="en-US"/>
        </w:rPr>
      </w:pPr>
      <w:bookmarkStart w:id="14" w:name="_Toc456090744"/>
      <w:bookmarkStart w:id="15" w:name="_Toc482173934"/>
      <w:r>
        <w:rPr>
          <w:lang w:val="en-US"/>
        </w:rPr>
        <w:lastRenderedPageBreak/>
        <w:t>4</w:t>
      </w:r>
      <w:r w:rsidRPr="00826699">
        <w:rPr>
          <w:lang w:val="en-US"/>
        </w:rPr>
        <w:t xml:space="preserve"> </w:t>
      </w:r>
      <w:bookmarkEnd w:id="14"/>
      <w:r>
        <w:rPr>
          <w:lang w:val="en-US"/>
        </w:rPr>
        <w:t>Diagrama de Caso de Uso</w:t>
      </w:r>
      <w:bookmarkEnd w:id="15"/>
    </w:p>
    <w:p w:rsidR="00B415A2" w:rsidRDefault="00B415A2" w:rsidP="00B415A2">
      <w:pPr>
        <w:pStyle w:val="Corpodetexto"/>
      </w:pPr>
      <w:r>
        <w:t xml:space="preserve">Neste item deve ser apresentado o diagrama de caso de uso.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15A2" w:rsidTr="00DB6814">
        <w:tc>
          <w:tcPr>
            <w:tcW w:w="8494" w:type="dxa"/>
          </w:tcPr>
          <w:p w:rsidR="00B415A2" w:rsidRDefault="00B415A2" w:rsidP="00DB6814">
            <w:pPr>
              <w:pStyle w:val="Corpodetexto"/>
              <w:ind w:firstLine="0"/>
            </w:pPr>
          </w:p>
          <w:p w:rsidR="00B415A2" w:rsidRDefault="00B415A2" w:rsidP="00DB6814">
            <w:pPr>
              <w:pStyle w:val="Corpodetexto"/>
              <w:keepNext/>
              <w:ind w:firstLine="0"/>
              <w:jc w:val="center"/>
            </w:pPr>
            <w:r>
              <w:t>Colar a imagem do diagrama de caso de uso em tamanho legível</w:t>
            </w:r>
          </w:p>
        </w:tc>
      </w:tr>
    </w:tbl>
    <w:p w:rsidR="00B415A2" w:rsidRDefault="00B415A2" w:rsidP="00B415A2">
      <w:pPr>
        <w:pStyle w:val="Legenda"/>
        <w:jc w:val="center"/>
      </w:pPr>
      <w:bookmarkStart w:id="16" w:name="_Toc480748134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Diagrama de Caso de Uso</w:t>
      </w:r>
      <w:bookmarkEnd w:id="16"/>
    </w:p>
    <w:p w:rsidR="00B415A2" w:rsidRPr="00826699" w:rsidRDefault="00B415A2" w:rsidP="00B415A2">
      <w:pPr>
        <w:pStyle w:val="Ttulo2"/>
        <w:rPr>
          <w:lang w:val="en-US"/>
        </w:rPr>
      </w:pPr>
      <w:bookmarkStart w:id="17" w:name="_Toc482173935"/>
      <w:r>
        <w:rPr>
          <w:lang w:val="en-US"/>
        </w:rPr>
        <w:t>4.1</w:t>
      </w:r>
      <w:r w:rsidRPr="00826699">
        <w:rPr>
          <w:lang w:val="en-US"/>
        </w:rPr>
        <w:t xml:space="preserve"> </w:t>
      </w:r>
      <w:proofErr w:type="spellStart"/>
      <w:r>
        <w:rPr>
          <w:lang w:val="en-US"/>
        </w:rPr>
        <w:t>Documentação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bookmarkEnd w:id="17"/>
      <w:proofErr w:type="spellEnd"/>
    </w:p>
    <w:p w:rsidR="00B415A2" w:rsidRDefault="00B415A2" w:rsidP="00B415A2">
      <w:pPr>
        <w:pStyle w:val="Corpodetexto"/>
      </w:pPr>
      <w:r>
        <w:t xml:space="preserve">Neste item deve ser apresentada a documentação de caso de uso. </w:t>
      </w:r>
    </w:p>
    <w:p w:rsidR="00B415A2" w:rsidRDefault="00B415A2" w:rsidP="00B415A2">
      <w:pPr>
        <w:pStyle w:val="Corpodetexto"/>
      </w:pPr>
      <w:r>
        <w:t>Cada caso de uso deve ser especificado. A seguir são apresentados itens básicos para a documentação dos casos de uso do diagrama.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Título do caso de uso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Sumário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Ator primário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Ator secundário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Pré-condição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principal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alternativo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de exceção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Pós-condição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Regras de negócio</w:t>
            </w:r>
            <w:r w:rsidR="004A1CD3">
              <w:t>/ Requisito associado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keepNext/>
              <w:ind w:firstLine="0"/>
            </w:pPr>
          </w:p>
        </w:tc>
      </w:tr>
    </w:tbl>
    <w:p w:rsidR="00B415A2" w:rsidRPr="00C64150" w:rsidRDefault="00B415A2" w:rsidP="00B415A2">
      <w:pPr>
        <w:pStyle w:val="Legenda"/>
        <w:jc w:val="center"/>
        <w:rPr>
          <w:i w:val="0"/>
        </w:rPr>
      </w:pPr>
      <w:bookmarkStart w:id="18" w:name="_Toc480747171"/>
      <w:bookmarkStart w:id="19" w:name="_Toc480749334"/>
      <w:r w:rsidRPr="00C64150">
        <w:rPr>
          <w:i w:val="0"/>
        </w:rPr>
        <w:t xml:space="preserve">Tabela </w:t>
      </w:r>
      <w:r w:rsidRPr="00C64150">
        <w:rPr>
          <w:i w:val="0"/>
        </w:rPr>
        <w:fldChar w:fldCharType="begin"/>
      </w:r>
      <w:r w:rsidRPr="00C64150">
        <w:rPr>
          <w:i w:val="0"/>
        </w:rPr>
        <w:instrText xml:space="preserve"> SEQ Tabela \* ARABIC </w:instrText>
      </w:r>
      <w:r w:rsidRPr="00C64150">
        <w:rPr>
          <w:i w:val="0"/>
        </w:rPr>
        <w:fldChar w:fldCharType="separate"/>
      </w:r>
      <w:r w:rsidR="006E59E7">
        <w:rPr>
          <w:i w:val="0"/>
          <w:noProof/>
        </w:rPr>
        <w:t>4</w:t>
      </w:r>
      <w:r w:rsidRPr="00C64150">
        <w:rPr>
          <w:i w:val="0"/>
        </w:rPr>
        <w:fldChar w:fldCharType="end"/>
      </w:r>
      <w:r w:rsidRPr="00C64150">
        <w:rPr>
          <w:i w:val="0"/>
        </w:rPr>
        <w:t>: Documentação de Caso de Uso</w:t>
      </w:r>
      <w:bookmarkEnd w:id="18"/>
      <w:bookmarkEnd w:id="19"/>
    </w:p>
    <w:p w:rsidR="00B415A2" w:rsidRDefault="00B415A2" w:rsidP="00B415A2">
      <w:pPr>
        <w:pStyle w:val="Corpodetexto"/>
      </w:pPr>
      <w:r>
        <w:t xml:space="preserve"> </w:t>
      </w:r>
    </w:p>
    <w:p w:rsidR="001D7D63" w:rsidRDefault="00B415A2" w:rsidP="00B415A2">
      <w:pPr>
        <w:pStyle w:val="Ttulo1"/>
      </w:pPr>
      <w:bookmarkStart w:id="20" w:name="_Toc482173936"/>
      <w:r>
        <w:lastRenderedPageBreak/>
        <w:t>5</w:t>
      </w:r>
      <w:r w:rsidR="001D7D63">
        <w:t xml:space="preserve"> Protótipos</w:t>
      </w:r>
      <w:bookmarkEnd w:id="20"/>
    </w:p>
    <w:p w:rsidR="001D7D63" w:rsidRPr="001D7D63" w:rsidRDefault="001D7D63" w:rsidP="001D7D63">
      <w:r>
        <w:t xml:space="preserve">Neste </w:t>
      </w:r>
      <w:r w:rsidR="006E59E7">
        <w:t>capítulo</w:t>
      </w:r>
      <w:r>
        <w:t xml:space="preserve"> deve ser apresentado o protótipo do sistema que consiste na interface preliminar contendo um subconjunto de funcionalidades e telas. O protótipo deve ser </w:t>
      </w:r>
      <w:proofErr w:type="spellStart"/>
      <w:r>
        <w:t>incrementalmente</w:t>
      </w:r>
      <w:proofErr w:type="spellEnd"/>
      <w:r>
        <w:t xml:space="preserve"> evoluído até a concordância completa dos requisitos previstos para o sistema, de comum acordo com os </w:t>
      </w:r>
      <w:r w:rsidRPr="001D7D63">
        <w:rPr>
          <w:i/>
        </w:rPr>
        <w:t>“</w:t>
      </w:r>
      <w:proofErr w:type="spellStart"/>
      <w:r w:rsidRPr="001D7D63">
        <w:rPr>
          <w:i/>
        </w:rPr>
        <w:t>stakeholders</w:t>
      </w:r>
      <w:proofErr w:type="spellEnd"/>
      <w:r w:rsidRPr="001D7D63">
        <w:rPr>
          <w:i/>
        </w:rPr>
        <w:t>”.</w:t>
      </w:r>
      <w:r>
        <w:t xml:space="preserve"> </w:t>
      </w:r>
    </w:p>
    <w:p w:rsidR="001D7D63" w:rsidRPr="00126E1B" w:rsidRDefault="00126E1B" w:rsidP="00BE3AD2">
      <w:pPr>
        <w:pStyle w:val="Corpodetexto"/>
      </w:pPr>
      <w:r>
        <w:t xml:space="preserve">Os protótipos serão encontrados na próxima </w:t>
      </w:r>
      <w:proofErr w:type="spellStart"/>
      <w:r>
        <w:t>pagina</w:t>
      </w:r>
      <w:proofErr w:type="spellEnd"/>
      <w:r>
        <w:t>.</w:t>
      </w:r>
    </w:p>
    <w:p w:rsidR="00F668C4" w:rsidRDefault="00F668C4" w:rsidP="00F668C4">
      <w:pPr>
        <w:pStyle w:val="Corpodetexto"/>
        <w:ind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425.25pt;height:191.25pt">
            <v:imagedata r:id="rId8" o:title="sf_mmed_cadastro_de_fornecedor"/>
          </v:shape>
        </w:pict>
      </w:r>
      <w:r>
        <w:t xml:space="preserve">   </w:t>
      </w:r>
      <w:r>
        <w:pict>
          <v:shape id="_x0000_i1143" type="#_x0000_t75" style="width:425.25pt;height:191.25pt">
            <v:imagedata r:id="rId9" o:title="sf_mmed_fornecedores"/>
          </v:shape>
        </w:pict>
      </w:r>
      <w:r>
        <w:pict>
          <v:shape id="_x0000_i1144" type="#_x0000_t75" style="width:425.25pt;height:191.25pt">
            <v:imagedata r:id="rId10" o:title="sf_mmed_produtos"/>
          </v:shape>
        </w:pict>
      </w:r>
    </w:p>
    <w:p w:rsidR="00F668C4" w:rsidRDefault="00F668C4" w:rsidP="00213AF3">
      <w:pPr>
        <w:pStyle w:val="Ttulo1"/>
      </w:pPr>
      <w:bookmarkStart w:id="21" w:name="_Toc482173937"/>
      <w:r>
        <w:lastRenderedPageBreak/>
        <w:pict>
          <v:shape id="_x0000_i1145" type="#_x0000_t75" style="width:425.25pt;height:191.25pt">
            <v:imagedata r:id="rId11" o:title="sf_mmed_produtos_detlalhe_do_pedido"/>
          </v:shape>
        </w:pict>
      </w:r>
    </w:p>
    <w:p w:rsidR="00F668C4" w:rsidRPr="00F668C4" w:rsidRDefault="00F668C4" w:rsidP="00F668C4">
      <w:pPr>
        <w:ind w:firstLine="0"/>
      </w:pPr>
      <w:r>
        <w:pict>
          <v:shape id="_x0000_i1146" type="#_x0000_t75" style="width:425.25pt;height:191.25pt">
            <v:imagedata r:id="rId12" o:title="sive_mmed_login"/>
          </v:shape>
        </w:pict>
      </w:r>
    </w:p>
    <w:p w:rsidR="00213AF3" w:rsidRDefault="00B415A2" w:rsidP="00213AF3">
      <w:pPr>
        <w:pStyle w:val="Ttulo1"/>
      </w:pPr>
      <w:r>
        <w:lastRenderedPageBreak/>
        <w:t>6</w:t>
      </w:r>
      <w:r w:rsidR="00213AF3">
        <w:t xml:space="preserve"> ANÁLISE</w:t>
      </w:r>
      <w:bookmarkEnd w:id="21"/>
    </w:p>
    <w:p w:rsidR="00213AF3" w:rsidRPr="00213AF3" w:rsidRDefault="00213AF3" w:rsidP="00213AF3">
      <w:r>
        <w:t>Este capítulo tem como objetivo analisar e detalhar a solução do sistema de acordo com os requisitos levantados e validados no capítulo 3.</w:t>
      </w:r>
    </w:p>
    <w:p w:rsidR="00213AF3" w:rsidRDefault="00B415A2" w:rsidP="00213AF3">
      <w:pPr>
        <w:pStyle w:val="Ttulo2"/>
      </w:pPr>
      <w:bookmarkStart w:id="22" w:name="_Toc482173938"/>
      <w:r>
        <w:t>6</w:t>
      </w:r>
      <w:r w:rsidR="00213AF3">
        <w:t>.1 Modelo de Dados</w:t>
      </w:r>
      <w:r w:rsidR="004A1CD3">
        <w:t xml:space="preserve"> Lógico</w:t>
      </w:r>
      <w:bookmarkEnd w:id="22"/>
    </w:p>
    <w:p w:rsidR="00213AF3" w:rsidRDefault="00213AF3" w:rsidP="00213AF3">
      <w:r>
        <w:t xml:space="preserve">Neste item deve ser apresentado o modelo lógico da base de dados, que pode ser o modelo entidade-relacionamento. </w:t>
      </w:r>
    </w:p>
    <w:p w:rsidR="004A1CD3" w:rsidRDefault="004A1CD3" w:rsidP="004A1CD3">
      <w:pPr>
        <w:pStyle w:val="Corpodetexto"/>
      </w:pPr>
    </w:p>
    <w:p w:rsidR="004A1CD3" w:rsidRDefault="004A1CD3" w:rsidP="004A1CD3">
      <w:pPr>
        <w:pStyle w:val="Ttulo2"/>
      </w:pPr>
      <w:bookmarkStart w:id="23" w:name="_Toc482173939"/>
      <w:r>
        <w:t>6.2 Modelo de Dados Físico</w:t>
      </w:r>
      <w:bookmarkEnd w:id="23"/>
    </w:p>
    <w:p w:rsidR="004A1CD3" w:rsidRPr="00213AF3" w:rsidRDefault="004A1CD3" w:rsidP="004A1CD3">
      <w:r>
        <w:t xml:space="preserve">Neste item deve ser apresentado o projeto físico das tabelas do </w:t>
      </w:r>
      <w:r w:rsidR="00DB25FA">
        <w:t>banco.</w:t>
      </w:r>
      <w:r>
        <w:t xml:space="preserve"> </w:t>
      </w:r>
    </w:p>
    <w:p w:rsidR="003C2402" w:rsidRDefault="003C2402">
      <w:pPr>
        <w:spacing w:after="160" w:line="259" w:lineRule="auto"/>
        <w:ind w:firstLine="0"/>
        <w:jc w:val="left"/>
      </w:pPr>
      <w:r>
        <w:br w:type="page"/>
      </w:r>
    </w:p>
    <w:p w:rsidR="003C2402" w:rsidRDefault="003C2402" w:rsidP="003C2402">
      <w:pPr>
        <w:pStyle w:val="Ttulo1"/>
      </w:pPr>
      <w:bookmarkStart w:id="24" w:name="_Toc482173940"/>
      <w:r>
        <w:lastRenderedPageBreak/>
        <w:t>7 DIAGRAMAS DE CLASSE</w:t>
      </w:r>
      <w:bookmarkEnd w:id="24"/>
    </w:p>
    <w:p w:rsidR="003C2402" w:rsidRDefault="003C2402" w:rsidP="003C2402">
      <w:r>
        <w:t>Este capítulo tem como objetivo documentar as Classes que tratam os Casos de Uso registrados, usando o padrão UML.</w:t>
      </w:r>
    </w:p>
    <w:p w:rsidR="003C2402" w:rsidRDefault="003C2402" w:rsidP="003C2402">
      <w:pPr>
        <w:pStyle w:val="Corpodetexto"/>
      </w:pPr>
      <w:r>
        <w:t>Os estereótipos de Classes devem ser documentados.</w:t>
      </w:r>
    </w:p>
    <w:p w:rsidR="003C2402" w:rsidRPr="003C2402" w:rsidRDefault="003C2402" w:rsidP="003C2402">
      <w:pPr>
        <w:pStyle w:val="Corpodetexto"/>
      </w:pPr>
      <w:r>
        <w:t>A documentação deve registrar Classes de Domínio e de Implementação.</w:t>
      </w:r>
    </w:p>
    <w:p w:rsidR="000D3908" w:rsidRDefault="000D3908">
      <w:pPr>
        <w:spacing w:after="160" w:line="259" w:lineRule="auto"/>
        <w:ind w:firstLine="0"/>
        <w:jc w:val="left"/>
      </w:pPr>
      <w:r>
        <w:br w:type="page"/>
      </w:r>
    </w:p>
    <w:p w:rsidR="000D3908" w:rsidRDefault="00894DEC" w:rsidP="000D3908">
      <w:pPr>
        <w:pStyle w:val="Ttulo1"/>
      </w:pPr>
      <w:bookmarkStart w:id="25" w:name="_Toc482173941"/>
      <w:r>
        <w:lastRenderedPageBreak/>
        <w:t>8</w:t>
      </w:r>
      <w:r w:rsidR="000D3908">
        <w:t xml:space="preserve"> DIAGRAMAS DE sequência</w:t>
      </w:r>
      <w:bookmarkEnd w:id="25"/>
      <w:r w:rsidR="000D3908">
        <w:t xml:space="preserve"> </w:t>
      </w:r>
    </w:p>
    <w:p w:rsidR="000D3908" w:rsidRDefault="000D3908" w:rsidP="000D3908">
      <w:r>
        <w:t>Este capítulo tem como objetivo documentar os Diagramas de Sequência em UML, que representam as ações no sistema para executar cada cenário de uso.</w:t>
      </w:r>
    </w:p>
    <w:p w:rsidR="004A1CD3" w:rsidRPr="004A1CD3" w:rsidRDefault="004A1CD3" w:rsidP="004A1CD3">
      <w:pPr>
        <w:pStyle w:val="Corpodetexto"/>
      </w:pPr>
    </w:p>
    <w:p w:rsidR="00C05EFA" w:rsidRDefault="00894DEC" w:rsidP="00C05EFA">
      <w:pPr>
        <w:pStyle w:val="Ttulo1"/>
      </w:pPr>
      <w:bookmarkStart w:id="26" w:name="_Toc482173942"/>
      <w:r>
        <w:lastRenderedPageBreak/>
        <w:t>9</w:t>
      </w:r>
      <w:r w:rsidR="00C05EFA">
        <w:t xml:space="preserve"> IDENTIFICAÇÃO</w:t>
      </w:r>
      <w:bookmarkEnd w:id="26"/>
    </w:p>
    <w:p w:rsidR="00C05EFA" w:rsidRPr="00C05EFA" w:rsidRDefault="00C05EFA" w:rsidP="00C05EFA">
      <w:r>
        <w:t>Neste capítulo deve ser identificado os autores desta documentação. Deve conter: Nome, RM, Turma e o Nome de Grupo.</w:t>
      </w:r>
    </w:p>
    <w:p w:rsidR="00213AF3" w:rsidRPr="00213AF3" w:rsidRDefault="00213AF3" w:rsidP="00213AF3">
      <w:pPr>
        <w:pStyle w:val="PargrafodaLista"/>
      </w:pPr>
    </w:p>
    <w:sectPr w:rsidR="00213AF3" w:rsidRPr="00213AF3" w:rsidSect="00C05EFA"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637" w:rsidRDefault="00454637" w:rsidP="00310323">
      <w:pPr>
        <w:spacing w:after="0" w:line="240" w:lineRule="auto"/>
      </w:pPr>
      <w:r>
        <w:separator/>
      </w:r>
    </w:p>
  </w:endnote>
  <w:endnote w:type="continuationSeparator" w:id="0">
    <w:p w:rsidR="00454637" w:rsidRDefault="00454637" w:rsidP="0031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011095"/>
      <w:docPartObj>
        <w:docPartGallery w:val="Page Numbers (Bottom of Page)"/>
        <w:docPartUnique/>
      </w:docPartObj>
    </w:sdtPr>
    <w:sdtEndPr/>
    <w:sdtContent>
      <w:p w:rsidR="004C48A9" w:rsidRDefault="004C48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925">
          <w:rPr>
            <w:noProof/>
          </w:rPr>
          <w:t>15</w:t>
        </w:r>
        <w:r>
          <w:fldChar w:fldCharType="end"/>
        </w:r>
      </w:p>
    </w:sdtContent>
  </w:sdt>
  <w:p w:rsidR="004C48A9" w:rsidRDefault="004C48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637" w:rsidRDefault="00454637" w:rsidP="00310323">
      <w:pPr>
        <w:spacing w:after="0" w:line="240" w:lineRule="auto"/>
      </w:pPr>
      <w:r>
        <w:separator/>
      </w:r>
    </w:p>
  </w:footnote>
  <w:footnote w:type="continuationSeparator" w:id="0">
    <w:p w:rsidR="00454637" w:rsidRDefault="00454637" w:rsidP="0031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A9" w:rsidRDefault="004C48A9" w:rsidP="00310323">
    <w:pPr>
      <w:pStyle w:val="Cabealho"/>
      <w:jc w:val="center"/>
    </w:pPr>
    <w:r w:rsidRPr="000432C8">
      <w:rPr>
        <w:noProof/>
        <w:lang w:eastAsia="pt-BR"/>
      </w:rPr>
      <w:drawing>
        <wp:inline distT="0" distB="0" distL="0" distR="0" wp14:anchorId="52F0876C" wp14:editId="7088241B">
          <wp:extent cx="1590675" cy="1036066"/>
          <wp:effectExtent l="0" t="0" r="0" b="0"/>
          <wp:docPr id="12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603" cy="103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A9" w:rsidRDefault="004C48A9" w:rsidP="004C48A9">
    <w:pPr>
      <w:pStyle w:val="Cabealho"/>
      <w:jc w:val="center"/>
    </w:pPr>
    <w:r w:rsidRPr="000432C8">
      <w:rPr>
        <w:noProof/>
        <w:lang w:eastAsia="pt-BR"/>
      </w:rPr>
      <w:drawing>
        <wp:inline distT="0" distB="0" distL="0" distR="0" wp14:anchorId="4180FBAD" wp14:editId="0C43EB20">
          <wp:extent cx="1590675" cy="1036066"/>
          <wp:effectExtent l="0" t="0" r="0" b="0"/>
          <wp:docPr id="1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603" cy="103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48A9" w:rsidRDefault="004C48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146"/>
    <w:multiLevelType w:val="hybridMultilevel"/>
    <w:tmpl w:val="0E7CF8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65E16E1"/>
    <w:multiLevelType w:val="hybridMultilevel"/>
    <w:tmpl w:val="BD78312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517193A"/>
    <w:multiLevelType w:val="hybridMultilevel"/>
    <w:tmpl w:val="FF7031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58B20E1"/>
    <w:multiLevelType w:val="hybridMultilevel"/>
    <w:tmpl w:val="CF4E911A"/>
    <w:lvl w:ilvl="0" w:tplc="63B22FE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AP">
    <w15:presenceInfo w15:providerId="None" w15:userId="FI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52"/>
    <w:rsid w:val="00060432"/>
    <w:rsid w:val="00076FA1"/>
    <w:rsid w:val="000A4B8B"/>
    <w:rsid w:val="000D3908"/>
    <w:rsid w:val="00126E1B"/>
    <w:rsid w:val="001714E2"/>
    <w:rsid w:val="0017206F"/>
    <w:rsid w:val="001A243E"/>
    <w:rsid w:val="001D7D63"/>
    <w:rsid w:val="001E3A53"/>
    <w:rsid w:val="001E76C5"/>
    <w:rsid w:val="00202DFE"/>
    <w:rsid w:val="00213AF3"/>
    <w:rsid w:val="00230FAB"/>
    <w:rsid w:val="00234131"/>
    <w:rsid w:val="00241D9F"/>
    <w:rsid w:val="002709AF"/>
    <w:rsid w:val="00271C15"/>
    <w:rsid w:val="002A37F0"/>
    <w:rsid w:val="00310323"/>
    <w:rsid w:val="00334FBE"/>
    <w:rsid w:val="003953F0"/>
    <w:rsid w:val="003C155B"/>
    <w:rsid w:val="003C2402"/>
    <w:rsid w:val="003C7F90"/>
    <w:rsid w:val="003D1646"/>
    <w:rsid w:val="003D6CC6"/>
    <w:rsid w:val="003D7407"/>
    <w:rsid w:val="003F6715"/>
    <w:rsid w:val="00410E89"/>
    <w:rsid w:val="00443E21"/>
    <w:rsid w:val="004518CD"/>
    <w:rsid w:val="00454637"/>
    <w:rsid w:val="004A1CD3"/>
    <w:rsid w:val="004C48A9"/>
    <w:rsid w:val="00556AC6"/>
    <w:rsid w:val="00584E22"/>
    <w:rsid w:val="005B6046"/>
    <w:rsid w:val="005C4547"/>
    <w:rsid w:val="0061646A"/>
    <w:rsid w:val="006A1AB9"/>
    <w:rsid w:val="006B2A52"/>
    <w:rsid w:val="006E59E7"/>
    <w:rsid w:val="006E6ECA"/>
    <w:rsid w:val="00756DAB"/>
    <w:rsid w:val="007A05F4"/>
    <w:rsid w:val="00800ECB"/>
    <w:rsid w:val="0082679B"/>
    <w:rsid w:val="00844A79"/>
    <w:rsid w:val="00844BD2"/>
    <w:rsid w:val="00883007"/>
    <w:rsid w:val="00894DEC"/>
    <w:rsid w:val="008A1AA9"/>
    <w:rsid w:val="009219A8"/>
    <w:rsid w:val="00932846"/>
    <w:rsid w:val="009535D7"/>
    <w:rsid w:val="0097460E"/>
    <w:rsid w:val="00A02443"/>
    <w:rsid w:val="00A15D61"/>
    <w:rsid w:val="00A73768"/>
    <w:rsid w:val="00AB572B"/>
    <w:rsid w:val="00AC39C3"/>
    <w:rsid w:val="00AC5F46"/>
    <w:rsid w:val="00B1547B"/>
    <w:rsid w:val="00B20CFE"/>
    <w:rsid w:val="00B415A2"/>
    <w:rsid w:val="00B41801"/>
    <w:rsid w:val="00B511A7"/>
    <w:rsid w:val="00B61651"/>
    <w:rsid w:val="00BD24A3"/>
    <w:rsid w:val="00BE09C4"/>
    <w:rsid w:val="00BE3AD2"/>
    <w:rsid w:val="00BE6D21"/>
    <w:rsid w:val="00C05EFA"/>
    <w:rsid w:val="00C64150"/>
    <w:rsid w:val="00CF2771"/>
    <w:rsid w:val="00D34BDD"/>
    <w:rsid w:val="00D364FF"/>
    <w:rsid w:val="00DB25FA"/>
    <w:rsid w:val="00DB61E8"/>
    <w:rsid w:val="00DB6E07"/>
    <w:rsid w:val="00DF4577"/>
    <w:rsid w:val="00E3710C"/>
    <w:rsid w:val="00E4326C"/>
    <w:rsid w:val="00E56AAF"/>
    <w:rsid w:val="00E60925"/>
    <w:rsid w:val="00ED1A4F"/>
    <w:rsid w:val="00EE56AC"/>
    <w:rsid w:val="00F668C4"/>
    <w:rsid w:val="00F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43D499E"/>
  <w15:chartTrackingRefBased/>
  <w15:docId w15:val="{B8501405-2B87-4EC1-86B4-3C824977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next w:val="Corpodetexto"/>
    <w:qFormat/>
    <w:rsid w:val="009219A8"/>
    <w:pPr>
      <w:spacing w:after="12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next w:val="PargrafodaLista"/>
    <w:link w:val="Ttulo1Char"/>
    <w:autoRedefine/>
    <w:uiPriority w:val="9"/>
    <w:qFormat/>
    <w:rsid w:val="0082679B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Times New Roman"/>
      <w:b/>
      <w:bCs/>
      <w:cap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82679B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82679B"/>
    <w:pPr>
      <w:keepNext/>
      <w:spacing w:before="480" w:after="360" w:line="360" w:lineRule="auto"/>
      <w:outlineLvl w:val="2"/>
    </w:pPr>
    <w:rPr>
      <w:rFonts w:ascii="Arial" w:eastAsia="Times New Roman" w:hAnsi="Arial" w:cs="Times New Roman"/>
      <w:b/>
      <w:bCs/>
      <w:cap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AA9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AA9"/>
    <w:rPr>
      <w:b/>
      <w:bCs/>
    </w:rPr>
  </w:style>
  <w:style w:type="character" w:customStyle="1" w:styleId="apple-converted-space">
    <w:name w:val="apple-converted-space"/>
    <w:basedOn w:val="Fontepargpadro"/>
    <w:rsid w:val="008A1AA9"/>
  </w:style>
  <w:style w:type="character" w:styleId="nfase">
    <w:name w:val="Emphasis"/>
    <w:basedOn w:val="Fontepargpadro"/>
    <w:uiPriority w:val="20"/>
    <w:qFormat/>
    <w:rsid w:val="008A1AA9"/>
    <w:rPr>
      <w:i/>
      <w:iCs/>
    </w:rPr>
  </w:style>
  <w:style w:type="paragraph" w:styleId="PargrafodaLista">
    <w:name w:val="List Paragraph"/>
    <w:basedOn w:val="Normal"/>
    <w:uiPriority w:val="34"/>
    <w:qFormat/>
    <w:rsid w:val="00BE6D2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0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323"/>
  </w:style>
  <w:style w:type="paragraph" w:styleId="Rodap">
    <w:name w:val="footer"/>
    <w:basedOn w:val="Normal"/>
    <w:link w:val="RodapChar"/>
    <w:uiPriority w:val="99"/>
    <w:unhideWhenUsed/>
    <w:rsid w:val="00310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323"/>
  </w:style>
  <w:style w:type="paragraph" w:styleId="CitaoIntensa">
    <w:name w:val="Intense Quote"/>
    <w:basedOn w:val="Normal"/>
    <w:next w:val="Normal"/>
    <w:link w:val="CitaoIntensaChar"/>
    <w:uiPriority w:val="30"/>
    <w:qFormat/>
    <w:rsid w:val="003103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323"/>
    <w:rPr>
      <w:i/>
      <w:iCs/>
      <w:color w:val="5B9BD5" w:themeColor="accent1"/>
    </w:rPr>
  </w:style>
  <w:style w:type="paragraph" w:customStyle="1" w:styleId="SubTtulo-AutoreVerso">
    <w:name w:val="SubTítulo - Autor e Versão"/>
    <w:link w:val="SubTtulo-AutoreVersoChar"/>
    <w:autoRedefine/>
    <w:qFormat/>
    <w:rsid w:val="009219A8"/>
    <w:pPr>
      <w:spacing w:after="480" w:line="360" w:lineRule="auto"/>
      <w:jc w:val="center"/>
    </w:pPr>
    <w:rPr>
      <w:rFonts w:ascii="Arial" w:eastAsia="Calibri" w:hAnsi="Arial" w:cs="Times New Roman"/>
      <w:b/>
      <w:sz w:val="24"/>
      <w:szCs w:val="20"/>
    </w:rPr>
  </w:style>
  <w:style w:type="character" w:customStyle="1" w:styleId="SubTtulo-AutoreVersoChar">
    <w:name w:val="SubTítulo - Autor e Versão Char"/>
    <w:link w:val="SubTtulo-AutoreVerso"/>
    <w:rsid w:val="009219A8"/>
    <w:rPr>
      <w:rFonts w:ascii="Arial" w:eastAsia="Calibri" w:hAnsi="Arial" w:cs="Times New Roman"/>
      <w:b/>
      <w:sz w:val="24"/>
      <w:szCs w:val="20"/>
    </w:rPr>
  </w:style>
  <w:style w:type="paragraph" w:customStyle="1" w:styleId="TtuloTabelas">
    <w:name w:val="Título Tabelas"/>
    <w:basedOn w:val="Normal"/>
    <w:link w:val="TtuloTabelasChar"/>
    <w:rsid w:val="009219A8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219A8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219A8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219A8"/>
    <w:rPr>
      <w:rFonts w:ascii="Arial" w:eastAsia="Calibri" w:hAnsi="Arial" w:cs="Times New Roman"/>
      <w:bCs/>
      <w:color w:val="000000"/>
      <w:sz w:val="18"/>
      <w:szCs w:val="20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9219A8"/>
    <w:pPr>
      <w:tabs>
        <w:tab w:val="left" w:pos="0"/>
      </w:tabs>
    </w:pPr>
    <w:rPr>
      <w:caps/>
      <w:szCs w:val="22"/>
    </w:rPr>
  </w:style>
  <w:style w:type="character" w:customStyle="1" w:styleId="Ttulo-SumriosChar">
    <w:name w:val="Título - Sumários Char"/>
    <w:link w:val="Ttulo-Sumrios"/>
    <w:rsid w:val="009219A8"/>
    <w:rPr>
      <w:rFonts w:ascii="Arial" w:eastAsia="Calibri" w:hAnsi="Arial" w:cs="Times New Roman"/>
      <w:b/>
      <w:caps/>
      <w:sz w:val="24"/>
    </w:rPr>
  </w:style>
  <w:style w:type="table" w:customStyle="1" w:styleId="Histricoderevises">
    <w:name w:val="Histórico de revisões"/>
    <w:basedOn w:val="Tabelanormal"/>
    <w:uiPriority w:val="99"/>
    <w:rsid w:val="009219A8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9219A8"/>
  </w:style>
  <w:style w:type="character" w:customStyle="1" w:styleId="CorpodetextoChar">
    <w:name w:val="Corpo de texto Char"/>
    <w:basedOn w:val="Fontepargpadro"/>
    <w:link w:val="Corpodetexto"/>
    <w:uiPriority w:val="99"/>
    <w:rsid w:val="009219A8"/>
    <w:rPr>
      <w:rFonts w:ascii="Arial" w:eastAsia="Calibri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2679B"/>
    <w:rPr>
      <w:rFonts w:ascii="Arial" w:eastAsia="Times New Roman" w:hAnsi="Arial" w:cs="Times New Roman"/>
      <w:b/>
      <w:bCs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2679B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2679B"/>
    <w:rPr>
      <w:rFonts w:ascii="Arial" w:eastAsia="Times New Roman" w:hAnsi="Arial" w:cs="Times New Roman"/>
      <w:b/>
      <w:bCs/>
      <w:caps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79B"/>
    <w:rPr>
      <w:rFonts w:ascii="Segoe UI" w:eastAsia="Calibr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E3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05EFA"/>
    <w:pPr>
      <w:spacing w:after="0"/>
    </w:pPr>
  </w:style>
  <w:style w:type="character" w:styleId="Hyperlink">
    <w:name w:val="Hyperlink"/>
    <w:basedOn w:val="Fontepargpadro"/>
    <w:uiPriority w:val="99"/>
    <w:unhideWhenUsed/>
    <w:rsid w:val="00C05EF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206F"/>
    <w:pPr>
      <w:keepLines/>
      <w:pageBreakBefore w:val="0"/>
      <w:tabs>
        <w:tab w:val="clear" w:pos="4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20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7206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20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278C2-1E7B-4B5F-8014-D0F931CE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1123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2015-04-12T20:36:00Z</cp:lastPrinted>
  <dcterms:created xsi:type="dcterms:W3CDTF">2017-05-26T13:26:00Z</dcterms:created>
  <dcterms:modified xsi:type="dcterms:W3CDTF">2017-05-26T13:32:00Z</dcterms:modified>
</cp:coreProperties>
</file>